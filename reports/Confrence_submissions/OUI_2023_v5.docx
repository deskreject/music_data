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FCED" w14:textId="77777777" w:rsidR="00313A6D" w:rsidRPr="00313A6D" w:rsidRDefault="00313A6D" w:rsidP="00313A6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A6D">
        <w:rPr>
          <w:rFonts w:ascii="Arial" w:eastAsia="Times New Roman" w:hAnsi="Arial" w:cs="Arial"/>
          <w:color w:val="000000"/>
          <w:sz w:val="52"/>
          <w:szCs w:val="52"/>
          <w:lang w:val="en-US"/>
        </w:rPr>
        <w:t>A natural experiment</w:t>
      </w:r>
    </w:p>
    <w:p w14:paraId="06F816AC" w14:textId="77777777" w:rsidR="00313A6D" w:rsidRPr="00313A6D" w:rsidRDefault="00313A6D" w:rsidP="00313A6D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3A6D">
        <w:rPr>
          <w:rFonts w:ascii="Arial" w:eastAsia="Times New Roman" w:hAnsi="Arial" w:cs="Arial"/>
          <w:color w:val="666666"/>
          <w:sz w:val="30"/>
          <w:szCs w:val="30"/>
          <w:lang w:val="en-US"/>
        </w:rPr>
        <w:t>Authors: Staub, Alexander; Delpero, Alessio</w:t>
      </w:r>
    </w:p>
    <w:p w14:paraId="76197DAD" w14:textId="5B0635E5" w:rsidR="00597FE1" w:rsidRDefault="00597FE1" w:rsidP="0096607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When </w:t>
      </w:r>
      <w:r w:rsidR="00B3506F">
        <w:rPr>
          <w:rFonts w:ascii="Arial" w:eastAsia="Times New Roman" w:hAnsi="Arial" w:cs="Arial"/>
          <w:color w:val="000000"/>
          <w:lang w:val="en-US"/>
        </w:rPr>
        <w:t>commercializing innovations</w:t>
      </w:r>
      <w:r>
        <w:rPr>
          <w:rFonts w:ascii="Arial" w:eastAsia="Times New Roman" w:hAnsi="Arial" w:cs="Arial"/>
          <w:color w:val="000000"/>
          <w:lang w:val="en-US"/>
        </w:rPr>
        <w:t xml:space="preserve">, </w:t>
      </w:r>
      <w:r w:rsidR="00B3506F">
        <w:rPr>
          <w:rFonts w:ascii="Arial" w:eastAsia="Times New Roman" w:hAnsi="Arial" w:cs="Arial"/>
          <w:color w:val="000000"/>
          <w:lang w:val="en-US"/>
        </w:rPr>
        <w:t>the innovators</w:t>
      </w:r>
      <w:r>
        <w:rPr>
          <w:rFonts w:ascii="Arial" w:eastAsia="Times New Roman" w:hAnsi="Arial" w:cs="Arial"/>
          <w:color w:val="000000"/>
          <w:lang w:val="en-US"/>
        </w:rPr>
        <w:t xml:space="preserve"> face a trade-off </w:t>
      </w:r>
      <w:r w:rsidR="004E4F2B">
        <w:rPr>
          <w:rFonts w:ascii="Arial" w:eastAsia="Times New Roman" w:hAnsi="Arial" w:cs="Arial"/>
          <w:color w:val="000000"/>
          <w:lang w:val="en-US"/>
        </w:rPr>
        <w:t xml:space="preserve">intrinsic 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to </w:t>
      </w:r>
      <w:r w:rsidR="004E4F2B">
        <w:rPr>
          <w:rFonts w:ascii="Arial" w:eastAsia="Times New Roman" w:hAnsi="Arial" w:cs="Arial"/>
          <w:color w:val="000000"/>
          <w:lang w:val="en-US"/>
        </w:rPr>
        <w:t>the radicalness of a new product</w:t>
      </w:r>
      <w:r>
        <w:rPr>
          <w:rFonts w:ascii="Arial" w:eastAsia="Times New Roman" w:hAnsi="Arial" w:cs="Arial"/>
          <w:color w:val="000000"/>
          <w:lang w:val="en-US"/>
        </w:rPr>
        <w:t xml:space="preserve">. Whereas a radical </w:t>
      </w:r>
      <w:r w:rsidR="00C76ACA">
        <w:rPr>
          <w:rFonts w:ascii="Arial" w:eastAsia="Times New Roman" w:hAnsi="Arial" w:cs="Arial"/>
          <w:color w:val="000000"/>
          <w:lang w:val="en-US"/>
        </w:rPr>
        <w:t>product may have a higher likelihood of attracting the attention of consumers</w:t>
      </w:r>
      <w:r>
        <w:rPr>
          <w:rFonts w:ascii="Arial" w:eastAsia="Times New Roman" w:hAnsi="Arial" w:cs="Arial"/>
          <w:color w:val="000000"/>
          <w:lang w:val="en-US"/>
        </w:rPr>
        <w:t>, it</w:t>
      </w:r>
      <w:r w:rsidR="009859F0">
        <w:rPr>
          <w:rFonts w:ascii="Arial" w:eastAsia="Times New Roman" w:hAnsi="Arial" w:cs="Arial"/>
          <w:color w:val="000000"/>
          <w:lang w:val="en-US"/>
        </w:rPr>
        <w:t xml:space="preserve"> also</w:t>
      </w:r>
      <w:r>
        <w:rPr>
          <w:rFonts w:ascii="Arial" w:eastAsia="Times New Roman" w:hAnsi="Arial" w:cs="Arial"/>
          <w:color w:val="000000"/>
          <w:lang w:val="en-US"/>
        </w:rPr>
        <w:t xml:space="preserve"> faces a </w:t>
      </w:r>
      <w:r w:rsidR="00431267">
        <w:rPr>
          <w:rFonts w:ascii="Arial" w:eastAsia="Times New Roman" w:hAnsi="Arial" w:cs="Arial"/>
          <w:color w:val="000000"/>
          <w:lang w:val="en-US"/>
        </w:rPr>
        <w:t>higher</w:t>
      </w:r>
      <w:r>
        <w:rPr>
          <w:rFonts w:ascii="Arial" w:eastAsia="Times New Roman" w:hAnsi="Arial" w:cs="Arial"/>
          <w:color w:val="000000"/>
          <w:lang w:val="en-US"/>
        </w:rPr>
        <w:t xml:space="preserve"> risk of not being accepted by </w:t>
      </w:r>
      <w:r w:rsidR="00A454D9">
        <w:rPr>
          <w:rFonts w:ascii="Arial" w:eastAsia="Times New Roman" w:hAnsi="Arial" w:cs="Arial"/>
          <w:color w:val="000000"/>
          <w:lang w:val="en-US"/>
        </w:rPr>
        <w:t>th</w:t>
      </w:r>
      <w:r w:rsidR="00431267">
        <w:rPr>
          <w:rFonts w:ascii="Arial" w:eastAsia="Times New Roman" w:hAnsi="Arial" w:cs="Arial"/>
          <w:color w:val="000000"/>
          <w:lang w:val="en-US"/>
        </w:rPr>
        <w:t>ose</w:t>
      </w:r>
      <w:r w:rsidR="009859F0">
        <w:rPr>
          <w:rFonts w:ascii="Arial" w:eastAsia="Times New Roman" w:hAnsi="Arial" w:cs="Arial"/>
          <w:color w:val="000000"/>
          <w:lang w:val="en-US"/>
        </w:rPr>
        <w:t xml:space="preserve"> same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 customers</w:t>
      </w:r>
      <w:r w:rsidR="00431267">
        <w:rPr>
          <w:rFonts w:ascii="Arial" w:eastAsia="Times New Roman" w:hAnsi="Arial" w:cs="Arial"/>
          <w:color w:val="000000"/>
          <w:lang w:val="en-US"/>
        </w:rPr>
        <w:t xml:space="preserve"> who evaluate the product relying on schemas developed around existing products 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in </w:t>
      </w:r>
      <w:r w:rsidR="00431267">
        <w:rPr>
          <w:rFonts w:ascii="Arial" w:eastAsia="Times New Roman" w:hAnsi="Arial" w:cs="Arial"/>
          <w:color w:val="000000"/>
          <w:lang w:val="en-US"/>
        </w:rPr>
        <w:t>favor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 of more</w:t>
      </w:r>
      <w:r w:rsidR="00431267">
        <w:rPr>
          <w:rFonts w:ascii="Arial" w:eastAsia="Times New Roman" w:hAnsi="Arial" w:cs="Arial"/>
          <w:color w:val="000000"/>
          <w:lang w:val="en-US"/>
        </w:rPr>
        <w:t xml:space="preserve"> incremental innovation</w:t>
      </w:r>
      <w:r w:rsidR="004E4F2B">
        <w:rPr>
          <w:rFonts w:ascii="Arial" w:eastAsia="Times New Roman" w:hAnsi="Arial" w:cs="Arial"/>
          <w:color w:val="000000"/>
          <w:lang w:val="en-US"/>
        </w:rPr>
        <w:t>s</w:t>
      </w:r>
      <w:r>
        <w:rPr>
          <w:rFonts w:ascii="Arial" w:eastAsia="Times New Roman" w:hAnsi="Arial" w:cs="Arial"/>
          <w:color w:val="000000"/>
          <w:lang w:val="en-US"/>
        </w:rPr>
        <w:t xml:space="preserve"> (Taylor and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Greve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, 2006, </w:t>
      </w:r>
      <w:r w:rsidRPr="00E00F6D">
        <w:rPr>
          <w:rFonts w:ascii="Arial" w:eastAsia="Times New Roman" w:hAnsi="Arial" w:cs="Arial"/>
          <w:color w:val="000000"/>
          <w:lang w:val="en-US"/>
        </w:rPr>
        <w:t xml:space="preserve">Pinch and </w:t>
      </w:r>
      <w:proofErr w:type="spellStart"/>
      <w:r w:rsidRPr="00E00F6D">
        <w:rPr>
          <w:rFonts w:ascii="Arial" w:eastAsia="Times New Roman" w:hAnsi="Arial" w:cs="Arial"/>
          <w:color w:val="000000"/>
          <w:lang w:val="en-US"/>
        </w:rPr>
        <w:t>Bijker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,</w:t>
      </w:r>
      <w:r w:rsidRPr="00E00F6D">
        <w:rPr>
          <w:rFonts w:ascii="Arial" w:eastAsia="Times New Roman" w:hAnsi="Arial" w:cs="Arial"/>
          <w:color w:val="000000"/>
          <w:lang w:val="en-US"/>
        </w:rPr>
        <w:t xml:space="preserve"> 1987</w:t>
      </w:r>
      <w:r>
        <w:rPr>
          <w:rFonts w:ascii="Arial" w:eastAsia="Times New Roman" w:hAnsi="Arial" w:cs="Arial"/>
          <w:color w:val="000000"/>
          <w:lang w:val="en-US"/>
        </w:rPr>
        <w:t>).</w:t>
      </w:r>
    </w:p>
    <w:p w14:paraId="0628ED91" w14:textId="000D61D1" w:rsidR="00850FE6" w:rsidRDefault="009579C0" w:rsidP="0096607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To reduce this risk</w:t>
      </w:r>
      <w:r w:rsidR="009859F0">
        <w:rPr>
          <w:rFonts w:ascii="Arial" w:eastAsia="Times New Roman" w:hAnsi="Arial" w:cs="Arial"/>
          <w:color w:val="000000"/>
          <w:lang w:val="en-US"/>
        </w:rPr>
        <w:t>,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E00F6D">
        <w:rPr>
          <w:rFonts w:ascii="Arial" w:eastAsia="Times New Roman" w:hAnsi="Arial" w:cs="Arial"/>
          <w:color w:val="000000"/>
          <w:lang w:val="en-US"/>
        </w:rPr>
        <w:t xml:space="preserve">artists and innovators </w:t>
      </w:r>
      <w:r w:rsidR="009859F0">
        <w:rPr>
          <w:rFonts w:ascii="Arial" w:eastAsia="Times New Roman" w:hAnsi="Arial" w:cs="Arial"/>
          <w:color w:val="000000"/>
          <w:lang w:val="en-US"/>
        </w:rPr>
        <w:t>often</w:t>
      </w:r>
      <w:r w:rsidR="00E00F6D" w:rsidRPr="00966071">
        <w:rPr>
          <w:rFonts w:ascii="Arial" w:eastAsia="Times New Roman" w:hAnsi="Arial" w:cs="Arial"/>
          <w:lang w:val="en-US"/>
        </w:rPr>
        <w:t xml:space="preserve"> </w:t>
      </w:r>
      <w:r w:rsidR="00EF524F">
        <w:rPr>
          <w:rFonts w:ascii="Arial" w:eastAsia="Times New Roman" w:hAnsi="Arial" w:cs="Arial"/>
          <w:lang w:val="en-US"/>
        </w:rPr>
        <w:t>embed</w:t>
      </w:r>
      <w:r w:rsidR="00522B71" w:rsidRPr="00966071">
        <w:rPr>
          <w:rFonts w:ascii="Arial" w:eastAsia="Times New Roman" w:hAnsi="Arial" w:cs="Arial"/>
          <w:lang w:val="en-US"/>
        </w:rPr>
        <w:t xml:space="preserve"> a radical idea </w:t>
      </w:r>
      <w:r w:rsidR="00EF524F">
        <w:rPr>
          <w:rFonts w:ascii="Arial" w:eastAsia="Times New Roman" w:hAnsi="Arial" w:cs="Arial"/>
          <w:lang w:val="en-US"/>
        </w:rPr>
        <w:t>in the form of an established product</w:t>
      </w:r>
      <w:r w:rsidR="00A454D9">
        <w:rPr>
          <w:rFonts w:ascii="Arial" w:eastAsia="Times New Roman" w:hAnsi="Arial" w:cs="Arial"/>
          <w:lang w:val="en-US"/>
        </w:rPr>
        <w:t xml:space="preserve"> 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by altering 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signaling </w:t>
      </w:r>
      <w:r w:rsidR="00A454D9" w:rsidRPr="00C33F39">
        <w:rPr>
          <w:rFonts w:ascii="Arial" w:eastAsia="Times New Roman" w:hAnsi="Arial" w:cs="Arial"/>
          <w:lang w:val="en-US"/>
        </w:rPr>
        <w:t xml:space="preserve">dimensions such as </w:t>
      </w:r>
      <w:r w:rsidR="00431267">
        <w:rPr>
          <w:rFonts w:ascii="Arial" w:eastAsia="Times New Roman" w:hAnsi="Arial" w:cs="Arial"/>
          <w:color w:val="000000"/>
          <w:lang w:val="en-US"/>
        </w:rPr>
        <w:t>the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 packaging or </w:t>
      </w:r>
      <w:r w:rsidR="00431267">
        <w:rPr>
          <w:rFonts w:ascii="Arial" w:eastAsia="Times New Roman" w:hAnsi="Arial" w:cs="Arial"/>
          <w:color w:val="000000"/>
          <w:lang w:val="en-US"/>
        </w:rPr>
        <w:t>the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 design</w:t>
      </w:r>
      <w:r w:rsidR="00522B71">
        <w:rPr>
          <w:rFonts w:ascii="Arial" w:eastAsia="Times New Roman" w:hAnsi="Arial" w:cs="Arial"/>
          <w:color w:val="FF0000"/>
          <w:lang w:val="en-US"/>
        </w:rPr>
        <w:t xml:space="preserve"> </w:t>
      </w:r>
      <w:r w:rsidR="00522B71" w:rsidRPr="00313A6D">
        <w:rPr>
          <w:rFonts w:ascii="Arial" w:eastAsia="Times New Roman" w:hAnsi="Arial" w:cs="Arial"/>
          <w:color w:val="000000"/>
          <w:lang w:val="en-US"/>
        </w:rPr>
        <w:t>(</w:t>
      </w:r>
      <w:proofErr w:type="spellStart"/>
      <w:r w:rsidR="00A454D9" w:rsidRPr="00966071">
        <w:rPr>
          <w:rFonts w:ascii="Arial" w:eastAsia="Times New Roman" w:hAnsi="Arial" w:cs="Arial"/>
          <w:color w:val="000000"/>
          <w:lang w:val="en-US"/>
        </w:rPr>
        <w:t>Tripsas</w:t>
      </w:r>
      <w:proofErr w:type="spellEnd"/>
      <w:r w:rsidR="00A454D9">
        <w:rPr>
          <w:rFonts w:ascii="Arial" w:eastAsia="Times New Roman" w:hAnsi="Arial" w:cs="Arial"/>
          <w:color w:val="000000"/>
          <w:lang w:val="en-US"/>
        </w:rPr>
        <w:t xml:space="preserve">, </w:t>
      </w:r>
      <w:r w:rsidR="00A454D9" w:rsidRPr="00966071">
        <w:rPr>
          <w:rFonts w:ascii="Arial" w:eastAsia="Times New Roman" w:hAnsi="Arial" w:cs="Arial"/>
          <w:color w:val="000000"/>
          <w:lang w:val="en-US"/>
        </w:rPr>
        <w:t>1997</w:t>
      </w:r>
      <w:r w:rsidR="00522B71" w:rsidRPr="00313A6D">
        <w:rPr>
          <w:rFonts w:ascii="Arial" w:eastAsia="Times New Roman" w:hAnsi="Arial" w:cs="Arial"/>
          <w:color w:val="000000"/>
          <w:lang w:val="en-US"/>
        </w:rPr>
        <w:t>).</w:t>
      </w:r>
      <w:r w:rsidR="00522B71">
        <w:rPr>
          <w:rFonts w:ascii="Arial" w:eastAsia="Times New Roman" w:hAnsi="Arial" w:cs="Arial"/>
          <w:color w:val="000000"/>
          <w:lang w:val="en-US"/>
        </w:rPr>
        <w:t xml:space="preserve"> </w:t>
      </w:r>
      <w:commentRangeStart w:id="0"/>
      <w:r w:rsidR="00A454D9">
        <w:rPr>
          <w:rFonts w:ascii="Arial" w:eastAsia="Times New Roman" w:hAnsi="Arial" w:cs="Arial"/>
          <w:color w:val="000000"/>
          <w:lang w:val="en-US"/>
        </w:rPr>
        <w:t xml:space="preserve">Indeed, 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disguising 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a radical innovation 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within 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a familiar shell </w:t>
      </w:r>
      <w:r w:rsidR="003125D0">
        <w:rPr>
          <w:rFonts w:ascii="Arial" w:eastAsia="Times New Roman" w:hAnsi="Arial" w:cs="Arial"/>
          <w:color w:val="000000"/>
          <w:lang w:val="en-US"/>
        </w:rPr>
        <w:t>aligns the product with the customers’ evaluation schema</w:t>
      </w:r>
      <w:r w:rsidR="00C76ACA">
        <w:rPr>
          <w:rFonts w:ascii="Arial" w:eastAsia="Times New Roman" w:hAnsi="Arial" w:cs="Arial"/>
          <w:color w:val="000000"/>
          <w:lang w:val="en-US"/>
        </w:rPr>
        <w:t>, leading to</w:t>
      </w:r>
      <w:r w:rsidR="00A454D9" w:rsidRPr="00C33F39">
        <w:rPr>
          <w:rFonts w:ascii="Arial" w:eastAsia="Times New Roman" w:hAnsi="Arial" w:cs="Arial"/>
          <w:color w:val="000000"/>
          <w:lang w:val="en-US"/>
        </w:rPr>
        <w:t xml:space="preserve"> a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454D9" w:rsidRPr="00C33F39">
        <w:rPr>
          <w:rFonts w:ascii="Arial" w:eastAsia="Times New Roman" w:hAnsi="Arial" w:cs="Arial"/>
          <w:color w:val="000000"/>
          <w:lang w:val="en-US"/>
        </w:rPr>
        <w:t xml:space="preserve">positive </w:t>
      </w:r>
      <w:r w:rsidR="00C76ACA">
        <w:rPr>
          <w:rFonts w:ascii="Arial" w:eastAsia="Times New Roman" w:hAnsi="Arial" w:cs="Arial"/>
          <w:color w:val="000000"/>
          <w:lang w:val="en-US"/>
        </w:rPr>
        <w:t>evaluation by risk-averse consumers</w:t>
      </w:r>
      <w:r w:rsidR="00D105E6">
        <w:rPr>
          <w:rFonts w:ascii="Arial" w:eastAsia="Times New Roman" w:hAnsi="Arial" w:cs="Arial"/>
          <w:color w:val="000000"/>
          <w:lang w:val="en-US"/>
        </w:rPr>
        <w:t xml:space="preserve"> (</w:t>
      </w:r>
      <w:commentRangeStart w:id="1"/>
      <w:proofErr w:type="spellStart"/>
      <w:r w:rsidR="00D105E6" w:rsidRPr="00313A6D">
        <w:rPr>
          <w:rFonts w:ascii="Arial" w:eastAsia="Times New Roman" w:hAnsi="Arial" w:cs="Arial"/>
          <w:color w:val="000000"/>
          <w:lang w:val="en-US"/>
        </w:rPr>
        <w:t>Rindova</w:t>
      </w:r>
      <w:proofErr w:type="spellEnd"/>
      <w:r w:rsidR="00D105E6" w:rsidRPr="00313A6D">
        <w:rPr>
          <w:rFonts w:ascii="Arial" w:eastAsia="Times New Roman" w:hAnsi="Arial" w:cs="Arial"/>
          <w:color w:val="000000"/>
          <w:lang w:val="en-US"/>
        </w:rPr>
        <w:t xml:space="preserve"> and </w:t>
      </w:r>
      <w:proofErr w:type="spellStart"/>
      <w:r w:rsidR="00D105E6" w:rsidRPr="00313A6D">
        <w:rPr>
          <w:rFonts w:ascii="Arial" w:eastAsia="Times New Roman" w:hAnsi="Arial" w:cs="Arial"/>
          <w:color w:val="000000"/>
          <w:lang w:val="en-US"/>
        </w:rPr>
        <w:t>Petkova</w:t>
      </w:r>
      <w:proofErr w:type="spellEnd"/>
      <w:r w:rsidR="00D105E6" w:rsidRPr="00313A6D">
        <w:rPr>
          <w:rFonts w:ascii="Arial" w:eastAsia="Times New Roman" w:hAnsi="Arial" w:cs="Arial"/>
          <w:color w:val="000000"/>
          <w:lang w:val="en-US"/>
        </w:rPr>
        <w:t>, 2007</w:t>
      </w:r>
      <w:r w:rsidR="00D105E6">
        <w:rPr>
          <w:rFonts w:ascii="Arial" w:eastAsia="Times New Roman" w:hAnsi="Arial" w:cs="Arial"/>
          <w:color w:val="000000"/>
          <w:lang w:val="en-US"/>
        </w:rPr>
        <w:t>)</w:t>
      </w:r>
      <w:r w:rsidR="00A454D9">
        <w:rPr>
          <w:rFonts w:ascii="Arial" w:eastAsia="Times New Roman" w:hAnsi="Arial" w:cs="Arial"/>
          <w:color w:val="000000"/>
          <w:lang w:val="en-US"/>
        </w:rPr>
        <w:t xml:space="preserve">. </w:t>
      </w:r>
      <w:commentRangeEnd w:id="1"/>
      <w:r w:rsidR="00D105E6">
        <w:rPr>
          <w:rStyle w:val="CommentReference"/>
        </w:rPr>
        <w:commentReference w:id="1"/>
      </w:r>
      <w:commentRangeEnd w:id="0"/>
      <w:r w:rsidR="00966071">
        <w:rPr>
          <w:rStyle w:val="CommentReference"/>
        </w:rPr>
        <w:commentReference w:id="0"/>
      </w:r>
      <w:r w:rsidR="00EF524F">
        <w:rPr>
          <w:rFonts w:ascii="Arial" w:eastAsia="Times New Roman" w:hAnsi="Arial" w:cs="Arial"/>
          <w:color w:val="000000"/>
          <w:lang w:val="en-US"/>
        </w:rPr>
        <w:t xml:space="preserve">Examples of </w:t>
      </w:r>
      <w:r w:rsidR="003125D0">
        <w:rPr>
          <w:rFonts w:ascii="Arial" w:eastAsia="Times New Roman" w:hAnsi="Arial" w:cs="Arial"/>
          <w:color w:val="000000"/>
          <w:lang w:val="en-US"/>
        </w:rPr>
        <w:t>this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behavior </w:t>
      </w:r>
      <w:r w:rsidR="00966071">
        <w:rPr>
          <w:rFonts w:ascii="Arial" w:eastAsia="Times New Roman" w:hAnsi="Arial" w:cs="Arial"/>
          <w:color w:val="000000"/>
          <w:lang w:val="en-US"/>
        </w:rPr>
        <w:t>include</w:t>
      </w:r>
      <w:r w:rsidR="003125D0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 xml:space="preserve">early </w:t>
      </w:r>
      <w:r w:rsidR="00D105E6">
        <w:rPr>
          <w:rFonts w:ascii="Arial" w:eastAsia="Times New Roman" w:hAnsi="Arial" w:cs="Arial"/>
          <w:color w:val="000000"/>
          <w:lang w:val="en-US"/>
        </w:rPr>
        <w:t>automotive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 xml:space="preserve"> manufacturers</w:t>
      </w:r>
      <w:r w:rsidR="00966071">
        <w:rPr>
          <w:rFonts w:ascii="Arial" w:eastAsia="Times New Roman" w:hAnsi="Arial" w:cs="Arial"/>
          <w:color w:val="000000"/>
          <w:lang w:val="en-US"/>
        </w:rPr>
        <w:t>, which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 xml:space="preserve"> introduced car models with a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>wooden horse head attached to the front to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>symbolically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F524F" w:rsidRPr="00EF524F">
        <w:rPr>
          <w:rFonts w:ascii="Arial" w:eastAsia="Times New Roman" w:hAnsi="Arial" w:cs="Arial"/>
          <w:color w:val="000000"/>
          <w:lang w:val="en-US"/>
        </w:rPr>
        <w:t xml:space="preserve">link cars to horse </w:t>
      </w:r>
      <w:proofErr w:type="gramStart"/>
      <w:r w:rsidR="00EF524F" w:rsidRPr="00EF524F">
        <w:rPr>
          <w:rFonts w:ascii="Arial" w:eastAsia="Times New Roman" w:hAnsi="Arial" w:cs="Arial"/>
          <w:color w:val="000000"/>
          <w:lang w:val="en-US"/>
        </w:rPr>
        <w:t>carriages</w:t>
      </w:r>
      <w:r w:rsidR="00EF524F">
        <w:rPr>
          <w:rFonts w:ascii="Arial" w:eastAsia="Times New Roman" w:hAnsi="Arial" w:cs="Arial"/>
          <w:color w:val="000000"/>
          <w:lang w:val="en-US"/>
        </w:rPr>
        <w:t>, and</w:t>
      </w:r>
      <w:proofErr w:type="gramEnd"/>
      <w:r w:rsidR="00EF524F">
        <w:rPr>
          <w:rFonts w:ascii="Arial" w:eastAsia="Times New Roman" w:hAnsi="Arial" w:cs="Arial"/>
          <w:color w:val="000000"/>
          <w:lang w:val="en-US"/>
        </w:rPr>
        <w:t xml:space="preserve"> </w:t>
      </w:r>
      <w:r w:rsidR="00684666">
        <w:rPr>
          <w:rFonts w:ascii="Arial" w:eastAsia="Times New Roman" w:hAnsi="Arial" w:cs="Arial"/>
          <w:color w:val="000000"/>
          <w:lang w:val="en-US"/>
        </w:rPr>
        <w:t>are still present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nowadays with digital cameras </w:t>
      </w:r>
      <w:commentRangeStart w:id="2"/>
      <w:r w:rsidR="00EF524F">
        <w:rPr>
          <w:rFonts w:ascii="Arial" w:eastAsia="Times New Roman" w:hAnsi="Arial" w:cs="Arial"/>
          <w:color w:val="000000"/>
          <w:lang w:val="en-US"/>
        </w:rPr>
        <w:t>resembl</w:t>
      </w:r>
      <w:r w:rsidR="009859F0">
        <w:rPr>
          <w:rFonts w:ascii="Arial" w:eastAsia="Times New Roman" w:hAnsi="Arial" w:cs="Arial"/>
          <w:color w:val="000000"/>
          <w:lang w:val="en-US"/>
        </w:rPr>
        <w:t>ing</w:t>
      </w:r>
      <w:r w:rsidR="00EF524F">
        <w:rPr>
          <w:rFonts w:ascii="Arial" w:eastAsia="Times New Roman" w:hAnsi="Arial" w:cs="Arial"/>
          <w:color w:val="000000"/>
          <w:lang w:val="en-US"/>
        </w:rPr>
        <w:t xml:space="preserve"> film cameras (Moreau et al,</w:t>
      </w:r>
      <w:r w:rsidR="00684666">
        <w:rPr>
          <w:rFonts w:ascii="Arial" w:eastAsia="Times New Roman" w:hAnsi="Arial" w:cs="Arial"/>
          <w:color w:val="000000"/>
          <w:lang w:val="en-US"/>
        </w:rPr>
        <w:t xml:space="preserve"> 2001)</w:t>
      </w:r>
      <w:r w:rsidR="00EF524F">
        <w:rPr>
          <w:rFonts w:ascii="Arial" w:eastAsia="Times New Roman" w:hAnsi="Arial" w:cs="Arial"/>
          <w:color w:val="000000"/>
          <w:lang w:val="en-US"/>
        </w:rPr>
        <w:t>.</w:t>
      </w:r>
      <w:commentRangeEnd w:id="2"/>
      <w:r w:rsidR="004219D3">
        <w:rPr>
          <w:rStyle w:val="CommentReference"/>
        </w:rPr>
        <w:commentReference w:id="2"/>
      </w:r>
      <w:r w:rsidR="00E05AFA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4F1F6724" w14:textId="5FA041EB" w:rsidR="00313A6D" w:rsidRDefault="00313A6D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val="en-US"/>
        </w:rPr>
      </w:pPr>
      <w:r w:rsidRPr="00313A6D">
        <w:rPr>
          <w:rFonts w:ascii="Arial" w:eastAsia="Times New Roman" w:hAnsi="Arial" w:cs="Arial"/>
          <w:color w:val="000000"/>
          <w:lang w:val="en-US"/>
        </w:rPr>
        <w:t xml:space="preserve">The question arises as to how </w:t>
      </w:r>
      <w:commentRangeStart w:id="3"/>
      <w:r w:rsidR="00684666">
        <w:rPr>
          <w:rFonts w:ascii="Arial" w:eastAsia="Times New Roman" w:hAnsi="Arial" w:cs="Arial"/>
          <w:color w:val="000000"/>
          <w:lang w:val="en-US"/>
        </w:rPr>
        <w:t>artists</w:t>
      </w:r>
      <w:r w:rsidR="00684666" w:rsidRPr="00313A6D">
        <w:rPr>
          <w:rFonts w:ascii="Arial" w:eastAsia="Times New Roman" w:hAnsi="Arial" w:cs="Arial"/>
          <w:color w:val="000000"/>
          <w:lang w:val="en-US"/>
        </w:rPr>
        <w:t xml:space="preserve"> </w:t>
      </w:r>
      <w:commentRangeEnd w:id="3"/>
      <w:r w:rsidR="008D3AAE">
        <w:rPr>
          <w:rStyle w:val="CommentReference"/>
        </w:rPr>
        <w:commentReference w:id="3"/>
      </w:r>
      <w:r w:rsidRPr="00313A6D">
        <w:rPr>
          <w:rFonts w:ascii="Arial" w:eastAsia="Times New Roman" w:hAnsi="Arial" w:cs="Arial"/>
          <w:color w:val="000000"/>
          <w:lang w:val="en-US"/>
        </w:rPr>
        <w:t>react when the</w:t>
      </w:r>
      <w:r w:rsidR="00064E7A">
        <w:rPr>
          <w:rFonts w:ascii="Arial" w:eastAsia="Times New Roman" w:hAnsi="Arial" w:cs="Arial"/>
          <w:color w:val="000000"/>
          <w:lang w:val="en-US"/>
        </w:rPr>
        <w:t>y can no longer disguise</w:t>
      </w:r>
      <w:r w:rsidRPr="00313A6D">
        <w:rPr>
          <w:rFonts w:ascii="Arial" w:eastAsia="Times New Roman" w:hAnsi="Arial" w:cs="Arial"/>
          <w:color w:val="000000"/>
          <w:lang w:val="en-US"/>
        </w:rPr>
        <w:t xml:space="preserve"> an innovation’s true nature </w:t>
      </w:r>
      <w:r w:rsidR="00064E7A">
        <w:rPr>
          <w:rFonts w:ascii="Arial" w:eastAsia="Times New Roman" w:hAnsi="Arial" w:cs="Arial"/>
          <w:color w:val="000000"/>
          <w:lang w:val="en-US"/>
        </w:rPr>
        <w:t xml:space="preserve">and </w:t>
      </w:r>
      <w:r w:rsidRPr="00313A6D">
        <w:rPr>
          <w:rFonts w:ascii="Arial" w:eastAsia="Times New Roman" w:hAnsi="Arial" w:cs="Arial"/>
          <w:color w:val="000000"/>
          <w:lang w:val="en-US"/>
        </w:rPr>
        <w:t xml:space="preserve">are forced to </w:t>
      </w:r>
      <w:r w:rsidR="00966071">
        <w:rPr>
          <w:rFonts w:ascii="Arial" w:eastAsia="Times New Roman" w:hAnsi="Arial" w:cs="Arial"/>
          <w:color w:val="000000"/>
          <w:lang w:val="en-US"/>
        </w:rPr>
        <w:t xml:space="preserve">truthfully </w:t>
      </w:r>
      <w:r w:rsidRPr="00313A6D">
        <w:rPr>
          <w:rFonts w:ascii="Arial" w:eastAsia="Times New Roman" w:hAnsi="Arial" w:cs="Arial"/>
          <w:color w:val="000000"/>
          <w:lang w:val="en-US"/>
        </w:rPr>
        <w:t xml:space="preserve">communicate the radicalness of a new </w:t>
      </w:r>
      <w:r w:rsidR="00064E7A">
        <w:rPr>
          <w:rFonts w:ascii="Arial" w:eastAsia="Times New Roman" w:hAnsi="Arial" w:cs="Arial"/>
          <w:color w:val="000000"/>
          <w:lang w:val="en-US"/>
        </w:rPr>
        <w:t>product</w:t>
      </w:r>
      <w:r w:rsidRPr="00313A6D">
        <w:rPr>
          <w:rFonts w:ascii="Arial" w:eastAsia="Times New Roman" w:hAnsi="Arial" w:cs="Arial"/>
          <w:color w:val="000000"/>
          <w:lang w:val="en-US"/>
        </w:rPr>
        <w:t>? </w:t>
      </w:r>
      <w:commentRangeStart w:id="4"/>
      <w:r w:rsidR="00684666">
        <w:rPr>
          <w:rFonts w:ascii="Arial" w:eastAsia="Times New Roman" w:hAnsi="Arial" w:cs="Arial"/>
          <w:color w:val="000000"/>
          <w:lang w:val="en-US"/>
        </w:rPr>
        <w:t xml:space="preserve">Would </w:t>
      </w:r>
      <w:r w:rsidR="00064E7A">
        <w:rPr>
          <w:rFonts w:ascii="Arial" w:eastAsia="Times New Roman" w:hAnsi="Arial" w:cs="Arial"/>
          <w:color w:val="000000"/>
          <w:lang w:val="en-US"/>
        </w:rPr>
        <w:t>the</w:t>
      </w:r>
      <w:r w:rsidR="00195FB2">
        <w:rPr>
          <w:rFonts w:ascii="Arial" w:eastAsia="Times New Roman" w:hAnsi="Arial" w:cs="Arial"/>
          <w:color w:val="000000"/>
          <w:lang w:val="en-US"/>
        </w:rPr>
        <w:t>y</w:t>
      </w:r>
      <w:r w:rsidR="00684666">
        <w:rPr>
          <w:rFonts w:ascii="Arial" w:eastAsia="Times New Roman" w:hAnsi="Arial" w:cs="Arial"/>
          <w:color w:val="000000"/>
          <w:lang w:val="en-US"/>
        </w:rPr>
        <w:t xml:space="preserve"> accept </w:t>
      </w:r>
      <w:r w:rsidR="00064E7A">
        <w:rPr>
          <w:rFonts w:ascii="Arial" w:eastAsia="Times New Roman" w:hAnsi="Arial" w:cs="Arial"/>
          <w:color w:val="000000"/>
          <w:lang w:val="en-US"/>
        </w:rPr>
        <w:t>the risk of market failure due to misalignment with the customers’ schema to evaluate their new product or would they reduce the radicalness of their creative output prioritizing incremental innovations?</w:t>
      </w:r>
      <w:commentRangeEnd w:id="4"/>
      <w:r w:rsidR="00064E7A">
        <w:rPr>
          <w:rStyle w:val="CommentReference"/>
        </w:rPr>
        <w:commentReference w:id="4"/>
      </w:r>
    </w:p>
    <w:p w14:paraId="01C02ECB" w14:textId="0FF6A6A4" w:rsidR="00B3506F" w:rsidRDefault="00B3506F" w:rsidP="00B350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Just like </w:t>
      </w:r>
      <w:r>
        <w:rPr>
          <w:rFonts w:ascii="Arial" w:eastAsia="Times New Roman" w:hAnsi="Arial" w:cs="Arial"/>
          <w:color w:val="000000"/>
          <w:lang w:val="en-US"/>
        </w:rPr>
        <w:t xml:space="preserve">a commercialization strategy for an </w:t>
      </w:r>
      <w:r>
        <w:rPr>
          <w:rFonts w:ascii="Arial" w:eastAsia="Times New Roman" w:hAnsi="Arial" w:cs="Arial"/>
          <w:color w:val="000000"/>
          <w:lang w:val="en-US"/>
        </w:rPr>
        <w:t xml:space="preserve">innovation </w:t>
      </w:r>
      <w:r>
        <w:rPr>
          <w:rFonts w:ascii="Arial" w:eastAsia="Times New Roman" w:hAnsi="Arial" w:cs="Arial"/>
          <w:color w:val="000000"/>
          <w:lang w:val="en-US"/>
        </w:rPr>
        <w:t xml:space="preserve">can focus on its </w:t>
      </w:r>
      <w:r w:rsidRPr="00313A6D">
        <w:rPr>
          <w:rFonts w:ascii="Arial" w:eastAsia="Times New Roman" w:hAnsi="Arial" w:cs="Arial"/>
          <w:color w:val="000000"/>
          <w:lang w:val="en-US"/>
        </w:rPr>
        <w:t xml:space="preserve">incremental </w:t>
      </w:r>
      <w:r>
        <w:rPr>
          <w:rFonts w:ascii="Arial" w:eastAsia="Times New Roman" w:hAnsi="Arial" w:cs="Arial"/>
          <w:color w:val="000000"/>
          <w:lang w:val="en-US"/>
        </w:rPr>
        <w:t xml:space="preserve">or </w:t>
      </w:r>
      <w:r w:rsidRPr="00313A6D">
        <w:rPr>
          <w:rFonts w:ascii="Arial" w:eastAsia="Times New Roman" w:hAnsi="Arial" w:cs="Arial"/>
          <w:color w:val="000000"/>
          <w:lang w:val="en-US"/>
        </w:rPr>
        <w:t xml:space="preserve">radical </w:t>
      </w:r>
      <w:r>
        <w:rPr>
          <w:rFonts w:ascii="Arial" w:eastAsia="Times New Roman" w:hAnsi="Arial" w:cs="Arial"/>
          <w:color w:val="000000"/>
          <w:lang w:val="en-US"/>
        </w:rPr>
        <w:t>features</w:t>
      </w:r>
      <w:r w:rsidRPr="00313A6D">
        <w:rPr>
          <w:rFonts w:ascii="Arial" w:eastAsia="Times New Roman" w:hAnsi="Arial" w:cs="Arial"/>
          <w:color w:val="000000"/>
          <w:lang w:val="en-US"/>
        </w:rPr>
        <w:t>(</w:t>
      </w:r>
      <w:r>
        <w:rPr>
          <w:rFonts w:ascii="Arial" w:eastAsia="Times New Roman" w:hAnsi="Arial" w:cs="Arial"/>
          <w:color w:val="000000"/>
          <w:lang w:val="en-US"/>
        </w:rPr>
        <w:t xml:space="preserve">i.e. </w:t>
      </w:r>
      <w:r w:rsidRPr="00313A6D">
        <w:rPr>
          <w:rFonts w:ascii="Arial" w:eastAsia="Times New Roman" w:hAnsi="Arial" w:cs="Arial"/>
          <w:color w:val="000000"/>
          <w:lang w:val="en-US"/>
        </w:rPr>
        <w:t>Abernathy and Utterback</w:t>
      </w:r>
      <w:r>
        <w:rPr>
          <w:rFonts w:ascii="Arial" w:eastAsia="Times New Roman" w:hAnsi="Arial" w:cs="Arial"/>
          <w:color w:val="000000"/>
          <w:lang w:val="en-US"/>
        </w:rPr>
        <w:t>,</w:t>
      </w:r>
      <w:r w:rsidRPr="00313A6D">
        <w:rPr>
          <w:rFonts w:ascii="Arial" w:eastAsia="Times New Roman" w:hAnsi="Arial" w:cs="Arial"/>
          <w:color w:val="000000"/>
          <w:lang w:val="en-US"/>
        </w:rPr>
        <w:t xml:space="preserve"> 1978</w:t>
      </w:r>
      <w:r>
        <w:rPr>
          <w:rFonts w:ascii="Arial" w:eastAsia="Times New Roman" w:hAnsi="Arial" w:cs="Arial"/>
          <w:color w:val="000000"/>
          <w:lang w:val="en-US"/>
        </w:rPr>
        <w:t>;</w:t>
      </w:r>
      <w:r w:rsidRPr="00313A6D">
        <w:rPr>
          <w:lang w:val="en-US"/>
        </w:rPr>
        <w:t xml:space="preserve"> </w:t>
      </w:r>
      <w:r w:rsidRPr="00313A6D">
        <w:rPr>
          <w:rFonts w:ascii="Arial" w:eastAsia="Times New Roman" w:hAnsi="Arial" w:cs="Arial"/>
          <w:color w:val="000000"/>
          <w:lang w:val="en-US"/>
        </w:rPr>
        <w:t>Tushman and Anderson</w:t>
      </w:r>
      <w:r>
        <w:rPr>
          <w:rFonts w:ascii="Arial" w:eastAsia="Times New Roman" w:hAnsi="Arial" w:cs="Arial"/>
          <w:color w:val="000000"/>
          <w:lang w:val="en-US"/>
        </w:rPr>
        <w:t xml:space="preserve">, </w:t>
      </w:r>
      <w:r w:rsidRPr="00313A6D">
        <w:rPr>
          <w:rFonts w:ascii="Arial" w:eastAsia="Times New Roman" w:hAnsi="Arial" w:cs="Arial"/>
          <w:color w:val="000000"/>
          <w:lang w:val="en-US"/>
        </w:rPr>
        <w:t>1986</w:t>
      </w:r>
      <w:r>
        <w:rPr>
          <w:rFonts w:ascii="Arial" w:eastAsia="Times New Roman" w:hAnsi="Arial" w:cs="Arial"/>
          <w:color w:val="000000"/>
          <w:lang w:val="en-US"/>
        </w:rPr>
        <w:t xml:space="preserve">), the creative output of artists is considered radical when it deviates from established trajectories, genres, and customer expectations (Taylor and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Greve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, 2006).</w:t>
      </w:r>
      <w:r>
        <w:rPr>
          <w:rFonts w:ascii="Arial" w:eastAsia="Times New Roman" w:hAnsi="Arial" w:cs="Arial"/>
          <w:color w:val="000000"/>
          <w:lang w:val="en-US"/>
        </w:rPr>
        <w:t xml:space="preserve"> … Considering the innovation process as a funnel from ideation to commercialization, the direction of whether the characteristics of a new idea determine the commercialization strategy, or the commercialization strategy determines the choices of innovators can go both ways (SOURCE). This raises challenges around how to determine the degree / strength of the relationship given the endogeneity that arises from the simultaneity. </w:t>
      </w:r>
    </w:p>
    <w:p w14:paraId="0B2E13F4" w14:textId="77777777" w:rsidR="00B3506F" w:rsidRPr="00313A6D" w:rsidRDefault="00B3506F" w:rsidP="00B35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A81E12" w14:textId="2A16D8BC" w:rsidR="00313A6D" w:rsidRPr="00313A6D" w:rsidRDefault="00195FB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  <w:pPrChange w:id="5" w:author="Delpero, Alessio" w:date="2023-03-13T18:04:00Z">
          <w:pPr>
            <w:spacing w:after="0" w:line="240" w:lineRule="auto"/>
          </w:pPr>
        </w:pPrChange>
      </w:pPr>
      <w:r>
        <w:rPr>
          <w:rFonts w:ascii="Arial" w:eastAsia="Times New Roman" w:hAnsi="Arial" w:cs="Arial"/>
          <w:color w:val="000000"/>
          <w:lang w:val="en-US"/>
        </w:rPr>
        <w:t>Th</w:t>
      </w:r>
      <w:r w:rsidRPr="00313A6D">
        <w:rPr>
          <w:rFonts w:ascii="Arial" w:eastAsia="Times New Roman" w:hAnsi="Arial" w:cs="Arial"/>
          <w:color w:val="000000"/>
          <w:lang w:val="en-US"/>
        </w:rPr>
        <w:t>e context of interest for this study is the music industry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(Berg et al, 2023; Harrison et al, 2023; </w:t>
      </w:r>
      <w:proofErr w:type="spellStart"/>
      <w:r w:rsidR="00313A6D" w:rsidRPr="00313A6D">
        <w:rPr>
          <w:rFonts w:ascii="Arial" w:eastAsia="Times New Roman" w:hAnsi="Arial" w:cs="Arial"/>
          <w:color w:val="000000"/>
          <w:lang w:val="en-US"/>
        </w:rPr>
        <w:t>Zanella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et al, 2022)</w:t>
      </w:r>
      <w:r w:rsidR="00966071">
        <w:rPr>
          <w:rFonts w:ascii="Arial" w:eastAsia="Times New Roman" w:hAnsi="Arial" w:cs="Arial"/>
          <w:color w:val="000000"/>
          <w:lang w:val="en-US"/>
        </w:rPr>
        <w:t xml:space="preserve">, which </w:t>
      </w:r>
      <w:r w:rsidR="00C76ACA">
        <w:rPr>
          <w:rFonts w:ascii="Arial" w:eastAsia="Times New Roman" w:hAnsi="Arial" w:cs="Arial"/>
          <w:color w:val="000000"/>
          <w:lang w:val="en-US"/>
        </w:rPr>
        <w:t>experienced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a policy change</w:t>
      </w:r>
      <w:r w:rsidR="00966071">
        <w:rPr>
          <w:rFonts w:ascii="Arial" w:eastAsia="Times New Roman" w:hAnsi="Arial" w:cs="Arial"/>
          <w:color w:val="000000"/>
          <w:lang w:val="en-US"/>
        </w:rPr>
        <w:t xml:space="preserve"> </w:t>
      </w:r>
      <w:r w:rsidR="00C76ACA">
        <w:rPr>
          <w:rFonts w:ascii="Arial" w:eastAsia="Times New Roman" w:hAnsi="Arial" w:cs="Arial"/>
          <w:color w:val="000000"/>
          <w:lang w:val="en-US"/>
        </w:rPr>
        <w:t>introduced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966071">
        <w:rPr>
          <w:rFonts w:ascii="Arial" w:eastAsia="Times New Roman" w:hAnsi="Arial" w:cs="Arial"/>
          <w:color w:val="000000"/>
          <w:lang w:val="en-US"/>
        </w:rPr>
        <w:t xml:space="preserve">by 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Billboard </w:t>
      </w:r>
      <w:r>
        <w:rPr>
          <w:rFonts w:ascii="Arial" w:eastAsia="Times New Roman" w:hAnsi="Arial" w:cs="Arial"/>
          <w:color w:val="000000"/>
          <w:lang w:val="en-US"/>
        </w:rPr>
        <w:t xml:space="preserve"> in 2002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.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Billboard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 is</w:t>
      </w:r>
      <w:r w:rsidR="009723CC" w:rsidRPr="00313A6D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the organization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responsible for, among other things,</w:t>
      </w:r>
      <w:r w:rsidR="008D3AAE">
        <w:rPr>
          <w:rFonts w:ascii="Arial" w:eastAsia="Times New Roman" w:hAnsi="Arial" w:cs="Arial"/>
          <w:color w:val="000000"/>
          <w:lang w:val="en-US"/>
        </w:rPr>
        <w:t xml:space="preserve">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aggregating radio plays and industry sales </w:t>
      </w:r>
      <w:r w:rsidR="002E4706">
        <w:rPr>
          <w:rFonts w:ascii="Arial" w:eastAsia="Times New Roman" w:hAnsi="Arial" w:cs="Arial"/>
          <w:color w:val="000000"/>
          <w:lang w:val="en-US"/>
        </w:rPr>
        <w:t xml:space="preserve">to construct and publish several different charts on the song and album level for various genres. These 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publicly available </w:t>
      </w:r>
      <w:r w:rsidR="002E4706">
        <w:rPr>
          <w:rFonts w:ascii="Arial" w:eastAsia="Times New Roman" w:hAnsi="Arial" w:cs="Arial"/>
          <w:color w:val="000000"/>
          <w:lang w:val="en-US"/>
        </w:rPr>
        <w:t>lists, which include the genre-spanning “hot-100 charts”,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represent the industry 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primary </w:t>
      </w:r>
      <w:r w:rsidR="009723CC">
        <w:rPr>
          <w:rFonts w:ascii="Arial" w:eastAsia="Times New Roman" w:hAnsi="Arial" w:cs="Arial"/>
          <w:color w:val="000000"/>
          <w:lang w:val="en-US"/>
        </w:rPr>
        <w:t>reference of a song</w:t>
      </w:r>
      <w:r w:rsidR="002E4706">
        <w:rPr>
          <w:rFonts w:ascii="Arial" w:eastAsia="Times New Roman" w:hAnsi="Arial" w:cs="Arial"/>
          <w:color w:val="000000"/>
          <w:lang w:val="en-US"/>
        </w:rPr>
        <w:t>’s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 </w:t>
      </w:r>
      <w:del w:id="6" w:author="Staub, Alexander" w:date="2023-03-14T12:02:00Z">
        <w:r w:rsidR="009723CC" w:rsidDel="00C76ACA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r w:rsidR="009723CC">
        <w:rPr>
          <w:rFonts w:ascii="Arial" w:eastAsia="Times New Roman" w:hAnsi="Arial" w:cs="Arial"/>
          <w:color w:val="000000"/>
          <w:lang w:val="en-US"/>
        </w:rPr>
        <w:t>performance</w:t>
      </w:r>
      <w:r w:rsidR="00C76ACA">
        <w:rPr>
          <w:rFonts w:ascii="Arial" w:eastAsia="Times New Roman" w:hAnsi="Arial" w:cs="Arial"/>
          <w:color w:val="000000"/>
          <w:lang w:val="en-US"/>
        </w:rPr>
        <w:t xml:space="preserve"> and the associated album’s future sales potential</w:t>
      </w:r>
      <w:del w:id="7" w:author="Staub, Alexander" w:date="2023-03-14T12:02:00Z">
        <w:r w:rsidR="00313A6D" w:rsidRPr="00313A6D" w:rsidDel="00C76ACA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(Anand and Peterson, 2000; </w:t>
      </w:r>
      <w:proofErr w:type="spellStart"/>
      <w:r w:rsidR="00313A6D" w:rsidRPr="00313A6D">
        <w:rPr>
          <w:rFonts w:ascii="Arial" w:eastAsia="Times New Roman" w:hAnsi="Arial" w:cs="Arial"/>
          <w:color w:val="000000"/>
          <w:lang w:val="en-US"/>
        </w:rPr>
        <w:t>Zanella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et al, 2022</w:t>
      </w:r>
      <w:r w:rsidR="00313A6D" w:rsidRPr="00313A6D">
        <w:rPr>
          <w:rFonts w:ascii="Arial" w:eastAsia="Times New Roman" w:hAnsi="Arial" w:cs="Arial"/>
          <w:i/>
          <w:iCs/>
          <w:color w:val="000000"/>
          <w:lang w:val="en-US"/>
        </w:rPr>
        <w:t>)</w:t>
      </w:r>
      <w:r w:rsidR="009723CC">
        <w:rPr>
          <w:rFonts w:ascii="Arial" w:eastAsia="Times New Roman" w:hAnsi="Arial" w:cs="Arial"/>
          <w:color w:val="000000"/>
          <w:lang w:val="en-US"/>
        </w:rPr>
        <w:t>. Until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</w:t>
      </w:r>
      <w:r w:rsidR="009723CC">
        <w:rPr>
          <w:rFonts w:ascii="Arial" w:eastAsia="Times New Roman" w:hAnsi="Arial" w:cs="Arial"/>
          <w:color w:val="000000"/>
          <w:lang w:val="en-US"/>
        </w:rPr>
        <w:t>2002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, a songs chart position was based on aggregated sales and plays of the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 song’s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original release, as well as </w:t>
      </w:r>
      <w:r w:rsidR="008F0E33">
        <w:rPr>
          <w:rFonts w:ascii="Arial" w:eastAsia="Times New Roman" w:hAnsi="Arial" w:cs="Arial"/>
          <w:color w:val="000000"/>
          <w:lang w:val="en-US"/>
        </w:rPr>
        <w:t xml:space="preserve">those of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any derivative products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 such as its remixes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. In other words, a radically new song could be marketed under the name of 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an old song </w:t>
      </w:r>
      <w:r w:rsidR="002E4706">
        <w:rPr>
          <w:rFonts w:ascii="Arial" w:eastAsia="Times New Roman" w:hAnsi="Arial" w:cs="Arial"/>
          <w:color w:val="000000"/>
          <w:lang w:val="en-US"/>
        </w:rPr>
        <w:t>with an added suffix like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 “remix”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in order to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boost its </w:t>
      </w:r>
      <w:r w:rsidR="002E4706">
        <w:rPr>
          <w:rFonts w:ascii="Arial" w:eastAsia="Times New Roman" w:hAnsi="Arial" w:cs="Arial"/>
          <w:color w:val="000000"/>
          <w:lang w:val="en-US"/>
        </w:rPr>
        <w:t>performance on Billboards’ charts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.</w:t>
      </w:r>
      <w:r w:rsidR="009723CC">
        <w:rPr>
          <w:rFonts w:ascii="Arial" w:eastAsia="Times New Roman" w:hAnsi="Arial" w:cs="Arial"/>
          <w:color w:val="000000"/>
          <w:lang w:val="en-US"/>
        </w:rPr>
        <w:t xml:space="preserve"> In 2002, Billboard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</w:t>
      </w:r>
      <w:r w:rsidR="002E4706">
        <w:rPr>
          <w:rFonts w:ascii="Arial" w:eastAsia="Times New Roman" w:hAnsi="Arial" w:cs="Arial"/>
          <w:color w:val="000000"/>
          <w:lang w:val="en-US"/>
        </w:rPr>
        <w:t>officially restricted this practice, by stipulating that a song’s derivative releases (i.e. remixes) would have to be “sufficiently similar to the original” or be tracked as a s</w:t>
      </w:r>
      <w:r w:rsidR="008F0E33">
        <w:rPr>
          <w:rFonts w:ascii="Arial" w:eastAsia="Times New Roman" w:hAnsi="Arial" w:cs="Arial"/>
          <w:color w:val="000000"/>
          <w:lang w:val="en-US"/>
        </w:rPr>
        <w:t>e</w:t>
      </w:r>
      <w:r w:rsidR="002E4706">
        <w:rPr>
          <w:rFonts w:ascii="Arial" w:eastAsia="Times New Roman" w:hAnsi="Arial" w:cs="Arial"/>
          <w:color w:val="000000"/>
          <w:lang w:val="en-US"/>
        </w:rPr>
        <w:t>pa</w:t>
      </w:r>
      <w:r w:rsidR="008F0E33">
        <w:rPr>
          <w:rFonts w:ascii="Arial" w:eastAsia="Times New Roman" w:hAnsi="Arial" w:cs="Arial"/>
          <w:color w:val="000000"/>
          <w:lang w:val="en-US"/>
        </w:rPr>
        <w:t>ra</w:t>
      </w:r>
      <w:r w:rsidR="002E4706">
        <w:rPr>
          <w:rFonts w:ascii="Arial" w:eastAsia="Times New Roman" w:hAnsi="Arial" w:cs="Arial"/>
          <w:color w:val="000000"/>
          <w:lang w:val="en-US"/>
        </w:rPr>
        <w:t>te song.</w:t>
      </w:r>
    </w:p>
    <w:p w14:paraId="6745CAC0" w14:textId="7C273B87" w:rsidR="00313A6D" w:rsidRPr="00313A6D" w:rsidRDefault="00195FB2" w:rsidP="0031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ins w:id="8" w:author="Delpero, Alessio" w:date="2023-03-13T18:12:00Z">
        <w:r>
          <w:rPr>
            <w:rFonts w:ascii="Arial" w:eastAsia="Times New Roman" w:hAnsi="Arial" w:cs="Arial"/>
            <w:color w:val="000000"/>
            <w:lang w:val="en-US"/>
          </w:rPr>
          <w:tab/>
        </w:r>
      </w:ins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We combine official data from the billboard 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“Hot100”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chart, information on individual musical recordings from </w:t>
      </w:r>
      <w:proofErr w:type="spellStart"/>
      <w:r w:rsidR="00313A6D" w:rsidRPr="00313A6D">
        <w:rPr>
          <w:rFonts w:ascii="Arial" w:eastAsia="Times New Roman" w:hAnsi="Arial" w:cs="Arial"/>
          <w:color w:val="000000"/>
          <w:lang w:val="en-US"/>
        </w:rPr>
        <w:t>MusicBrainz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>, and song characteristics from Spotify</w:t>
      </w:r>
      <w:ins w:id="9" w:author="Staub, Alexander [2]" w:date="2023-06-24T14:44:00Z">
        <w:r w:rsidR="00312FF0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r w:rsidR="00312FF0">
        <w:rPr>
          <w:rFonts w:ascii="Arial" w:eastAsia="Times New Roman" w:hAnsi="Arial" w:cs="Arial"/>
          <w:color w:val="000000"/>
          <w:lang w:val="en-US"/>
        </w:rPr>
        <w:t xml:space="preserve">and </w:t>
      </w:r>
      <w:proofErr w:type="spellStart"/>
      <w:r w:rsidR="00312FF0">
        <w:rPr>
          <w:rFonts w:ascii="Arial" w:eastAsia="Times New Roman" w:hAnsi="Arial" w:cs="Arial"/>
          <w:color w:val="000000"/>
          <w:lang w:val="en-US"/>
        </w:rPr>
        <w:t>Discogs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. Our dataset spans all artists represented in the </w:t>
      </w:r>
      <w:r w:rsidR="00A6473F">
        <w:rPr>
          <w:rFonts w:ascii="Arial" w:eastAsia="Times New Roman" w:hAnsi="Arial" w:cs="Arial"/>
          <w:color w:val="000000"/>
          <w:lang w:val="en-US"/>
        </w:rPr>
        <w:t>“H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ot 100</w:t>
      </w:r>
      <w:r w:rsidR="00A6473F">
        <w:rPr>
          <w:rFonts w:ascii="Arial" w:eastAsia="Times New Roman" w:hAnsi="Arial" w:cs="Arial"/>
          <w:color w:val="000000"/>
          <w:lang w:val="en-US"/>
        </w:rPr>
        <w:t>”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between </w:t>
      </w:r>
      <w:r w:rsidR="00A6473F">
        <w:rPr>
          <w:rFonts w:ascii="Arial" w:eastAsia="Times New Roman" w:hAnsi="Arial" w:cs="Arial"/>
          <w:color w:val="000000"/>
          <w:lang w:val="en-US"/>
        </w:rPr>
        <w:t>1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998 and 2005. </w:t>
      </w:r>
      <w:commentRangeStart w:id="10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To identify changes in </w:t>
      </w:r>
      <w:r w:rsidR="00A6473F">
        <w:rPr>
          <w:rFonts w:ascii="Arial" w:eastAsia="Times New Roman" w:hAnsi="Arial" w:cs="Arial"/>
          <w:color w:val="000000"/>
          <w:lang w:val="en-US"/>
        </w:rPr>
        <w:t>an artist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innovation strategy, we define 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an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artist’</w:t>
      </w:r>
      <w:r w:rsidR="00A6473F">
        <w:rPr>
          <w:rFonts w:ascii="Arial" w:eastAsia="Times New Roman" w:hAnsi="Arial" w:cs="Arial"/>
          <w:color w:val="000000"/>
          <w:lang w:val="en-US"/>
        </w:rPr>
        <w:t>s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album as the new product,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 and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the 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prior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collection of an artist’s albums as the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 established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product line</w:t>
      </w:r>
      <w:commentRangeEnd w:id="10"/>
      <w:r w:rsidR="00A6473F">
        <w:rPr>
          <w:rStyle w:val="CommentReference"/>
        </w:rPr>
        <w:commentReference w:id="10"/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. Our dependent variable </w:t>
      </w:r>
      <w:commentRangeStart w:id="11"/>
      <w:r w:rsidR="00313A6D" w:rsidRPr="00313A6D">
        <w:rPr>
          <w:rFonts w:ascii="Arial" w:eastAsia="Times New Roman" w:hAnsi="Arial" w:cs="Arial"/>
          <w:color w:val="000000"/>
          <w:lang w:val="en-US"/>
        </w:rPr>
        <w:t>of interest is the similarity of songs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 in the new </w:t>
      </w:r>
      <w:r w:rsidR="00CC5DB5">
        <w:rPr>
          <w:rFonts w:ascii="Arial" w:eastAsia="Times New Roman" w:hAnsi="Arial" w:cs="Arial"/>
          <w:color w:val="000000"/>
          <w:lang w:val="en-US"/>
        </w:rPr>
        <w:t>product</w:t>
      </w:r>
      <w:r w:rsidR="00A6473F">
        <w:rPr>
          <w:rFonts w:ascii="Arial" w:eastAsia="Times New Roman" w:hAnsi="Arial" w:cs="Arial"/>
          <w:color w:val="000000"/>
          <w:lang w:val="en-US"/>
        </w:rPr>
        <w:t xml:space="preserve"> to existing songs in the artist’s product line</w:t>
      </w:r>
      <w:commentRangeEnd w:id="11"/>
      <w:r w:rsidR="00A6473F">
        <w:rPr>
          <w:rStyle w:val="CommentReference"/>
        </w:rPr>
        <w:commentReference w:id="11"/>
      </w:r>
      <w:r w:rsidR="00313A6D" w:rsidRPr="00313A6D">
        <w:rPr>
          <w:rFonts w:ascii="Arial" w:eastAsia="Times New Roman" w:hAnsi="Arial" w:cs="Arial"/>
          <w:color w:val="000000"/>
          <w:lang w:val="en-US"/>
        </w:rPr>
        <w:t>. We aim to identify the causal effects of the change in Billboard’s policy with a difference-in-differences approach</w:t>
      </w:r>
      <w:r w:rsidR="00CC5DB5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gramStart"/>
      <w:r w:rsidR="00CC5DB5">
        <w:rPr>
          <w:rFonts w:ascii="Arial" w:eastAsia="Times New Roman" w:hAnsi="Arial" w:cs="Arial"/>
          <w:color w:val="000000"/>
          <w:lang w:val="en-US"/>
        </w:rPr>
        <w:t>In particular, artists</w:t>
      </w:r>
      <w:proofErr w:type="gramEnd"/>
      <w:r w:rsidR="00CC5DB5">
        <w:rPr>
          <w:rFonts w:ascii="Arial" w:eastAsia="Times New Roman" w:hAnsi="Arial" w:cs="Arial"/>
          <w:color w:val="000000"/>
          <w:lang w:val="en-US"/>
        </w:rPr>
        <w:t xml:space="preserve"> that had a song in the hot100 charts comprise the treated group, while artists that had songs in the rock or </w:t>
      </w:r>
      <w:proofErr w:type="spellStart"/>
      <w:r w:rsidR="00CC5DB5">
        <w:rPr>
          <w:rFonts w:ascii="Arial" w:eastAsia="Times New Roman" w:hAnsi="Arial" w:cs="Arial"/>
          <w:color w:val="000000"/>
          <w:lang w:val="en-US"/>
        </w:rPr>
        <w:t>hiphop</w:t>
      </w:r>
      <w:proofErr w:type="spellEnd"/>
      <w:r w:rsidR="00CC5DB5">
        <w:rPr>
          <w:rFonts w:ascii="Arial" w:eastAsia="Times New Roman" w:hAnsi="Arial" w:cs="Arial"/>
          <w:color w:val="000000"/>
          <w:lang w:val="en-US"/>
        </w:rPr>
        <w:t xml:space="preserve"> </w:t>
      </w:r>
      <w:r w:rsidR="00CC5DB5">
        <w:rPr>
          <w:rFonts w:ascii="Arial" w:eastAsia="Times New Roman" w:hAnsi="Arial" w:cs="Arial"/>
          <w:color w:val="000000"/>
          <w:lang w:val="en-US"/>
        </w:rPr>
        <w:lastRenderedPageBreak/>
        <w:t xml:space="preserve">specific charts, but not in the hot100, before treatment introduction are chosen as the control group. The rationale for this is that, although the policy changes </w:t>
      </w:r>
      <w:proofErr w:type="gramStart"/>
      <w:r w:rsidR="00CC5DB5">
        <w:rPr>
          <w:rFonts w:ascii="Arial" w:eastAsia="Times New Roman" w:hAnsi="Arial" w:cs="Arial"/>
          <w:color w:val="000000"/>
          <w:lang w:val="en-US"/>
        </w:rPr>
        <w:t>affects</w:t>
      </w:r>
      <w:proofErr w:type="gramEnd"/>
      <w:r w:rsidR="00CC5DB5">
        <w:rPr>
          <w:rFonts w:ascii="Arial" w:eastAsia="Times New Roman" w:hAnsi="Arial" w:cs="Arial"/>
          <w:color w:val="000000"/>
          <w:lang w:val="en-US"/>
        </w:rPr>
        <w:t xml:space="preserve"> all of billboard’s charts, there are certain genres in which remixing neve has been a central element of artistic expression (rock) or always has been (</w:t>
      </w:r>
      <w:proofErr w:type="spellStart"/>
      <w:r w:rsidR="00CC5DB5">
        <w:rPr>
          <w:rFonts w:ascii="Arial" w:eastAsia="Times New Roman" w:hAnsi="Arial" w:cs="Arial"/>
          <w:color w:val="000000"/>
          <w:lang w:val="en-US"/>
        </w:rPr>
        <w:t>hiphop</w:t>
      </w:r>
      <w:proofErr w:type="spellEnd"/>
      <w:r w:rsidR="00CC5DB5">
        <w:rPr>
          <w:rFonts w:ascii="Arial" w:eastAsia="Times New Roman" w:hAnsi="Arial" w:cs="Arial"/>
          <w:color w:val="000000"/>
          <w:lang w:val="en-US"/>
        </w:rPr>
        <w:t xml:space="preserve">). Hence the assumption is that a policy change affecting the incentives to remix for chart performance will not change the behavior of artists active in this genre. </w:t>
      </w:r>
    </w:p>
    <w:p w14:paraId="0430303A" w14:textId="3FD16DE6" w:rsidR="00313A6D" w:rsidRPr="00313A6D" w:rsidRDefault="00D00A76" w:rsidP="00C76AC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12"/>
      <w:r>
        <w:rPr>
          <w:rFonts w:ascii="Arial" w:eastAsia="Times New Roman" w:hAnsi="Arial" w:cs="Arial"/>
          <w:color w:val="000000"/>
          <w:lang w:val="en-US"/>
        </w:rPr>
        <w:t>With this work w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e contribute to the ongoing research on how companies react in response to changes in the information regime of relevance (</w:t>
      </w:r>
      <w:proofErr w:type="spellStart"/>
      <w:r w:rsidR="00313A6D" w:rsidRPr="00313A6D">
        <w:rPr>
          <w:rFonts w:ascii="Arial" w:eastAsia="Times New Roman" w:hAnsi="Arial" w:cs="Arial"/>
          <w:color w:val="000000"/>
          <w:lang w:val="en-US"/>
        </w:rPr>
        <w:t>Zanella</w:t>
      </w:r>
      <w:proofErr w:type="spellEnd"/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et al, 2022)</w:t>
      </w:r>
      <w:r>
        <w:rPr>
          <w:rFonts w:ascii="Arial" w:eastAsia="Times New Roman" w:hAnsi="Arial" w:cs="Arial"/>
          <w:color w:val="000000"/>
          <w:lang w:val="en-US"/>
        </w:rPr>
        <w:t xml:space="preserve"> by 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>consider</w:t>
      </w:r>
      <w:r>
        <w:rPr>
          <w:rFonts w:ascii="Arial" w:eastAsia="Times New Roman" w:hAnsi="Arial" w:cs="Arial"/>
          <w:color w:val="000000"/>
          <w:lang w:val="en-US"/>
        </w:rPr>
        <w:t>ing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how </w:t>
      </w:r>
      <w:r w:rsidR="00C76ACA">
        <w:rPr>
          <w:rFonts w:ascii="Arial" w:eastAsia="Times New Roman" w:hAnsi="Arial" w:cs="Arial"/>
          <w:color w:val="000000"/>
          <w:lang w:val="en-US"/>
        </w:rPr>
        <w:t>participants in the creative economy</w:t>
      </w:r>
      <w:r w:rsidR="00313A6D" w:rsidRPr="00313A6D">
        <w:rPr>
          <w:rFonts w:ascii="Arial" w:eastAsia="Times New Roman" w:hAnsi="Arial" w:cs="Arial"/>
          <w:color w:val="000000"/>
          <w:lang w:val="en-US"/>
        </w:rPr>
        <w:t xml:space="preserve"> adopt their innovation strategy across their product portfolio when the</w:t>
      </w:r>
      <w:r>
        <w:rPr>
          <w:rFonts w:ascii="Arial" w:eastAsia="Times New Roman" w:hAnsi="Arial" w:cs="Arial"/>
          <w:color w:val="000000"/>
          <w:lang w:val="en-US"/>
        </w:rPr>
        <w:t>y can no longer disguise the nature of a radical innovation in a familiar shell.</w:t>
      </w:r>
      <w:commentRangeEnd w:id="12"/>
      <w:r w:rsidR="00C76ACA">
        <w:rPr>
          <w:rStyle w:val="CommentReference"/>
        </w:rPr>
        <w:commentReference w:id="12"/>
      </w:r>
    </w:p>
    <w:p w14:paraId="47B6C45D" w14:textId="77777777" w:rsidR="00066ACD" w:rsidRPr="00D00A76" w:rsidRDefault="00066ACD">
      <w:pPr>
        <w:rPr>
          <w:lang w:val="en-US"/>
          <w:rPrChange w:id="13" w:author="Delpero, Alessio" w:date="2023-03-13T18:15:00Z">
            <w:rPr/>
          </w:rPrChange>
        </w:rPr>
      </w:pPr>
    </w:p>
    <w:sectPr w:rsidR="00066ACD" w:rsidRPr="00D00A7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elpero, Alessio" w:date="2023-03-13T17:02:00Z" w:initials="DA">
    <w:p w14:paraId="1CF935D4" w14:textId="08EB198C" w:rsidR="00D105E6" w:rsidRPr="00D105E6" w:rsidRDefault="00D105E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105E6">
        <w:rPr>
          <w:lang w:val="en-US"/>
        </w:rPr>
        <w:t xml:space="preserve">I have slightly adapted this part to create a link between the innovation and the creative setting… not sure it worked </w:t>
      </w:r>
      <w:r w:rsidRPr="00D105E6">
        <w:rPr>
          <w:lang w:val="en-US"/>
        </w:rPr>
        <w:sym w:font="Wingdings" w:char="F04A"/>
      </w:r>
    </w:p>
  </w:comment>
  <w:comment w:id="0" w:author="Staub, Alexander" w:date="2023-03-14T11:34:00Z" w:initials="SA">
    <w:p w14:paraId="544D7CE1" w14:textId="60715F1B" w:rsidR="00966071" w:rsidRPr="00966071" w:rsidRDefault="0096607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6071">
        <w:rPr>
          <w:lang w:val="en-US"/>
        </w:rPr>
        <w:t>Seems rather contrived – is there a clearer way to express that familiar</w:t>
      </w:r>
      <w:r>
        <w:rPr>
          <w:lang w:val="en-US"/>
        </w:rPr>
        <w:t>ity is beneficial for</w:t>
      </w:r>
      <w:r w:rsidR="00C76ACA">
        <w:rPr>
          <w:lang w:val="en-US"/>
        </w:rPr>
        <w:t xml:space="preserve"> innovation</w:t>
      </w:r>
      <w:r>
        <w:rPr>
          <w:lang w:val="en-US"/>
        </w:rPr>
        <w:t xml:space="preserve"> adoption?</w:t>
      </w:r>
    </w:p>
  </w:comment>
  <w:comment w:id="2" w:author="Delpero, Alessio" w:date="2023-03-13T12:44:00Z" w:initials="DA">
    <w:p w14:paraId="61373880" w14:textId="77777777" w:rsidR="004219D3" w:rsidRPr="004219D3" w:rsidRDefault="004219D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219D3">
        <w:rPr>
          <w:lang w:val="en-US"/>
        </w:rPr>
        <w:t>I have</w:t>
      </w:r>
      <w:r>
        <w:rPr>
          <w:lang w:val="en-US"/>
        </w:rPr>
        <w:t xml:space="preserve"> slightly</w:t>
      </w:r>
      <w:r w:rsidRPr="004219D3">
        <w:rPr>
          <w:lang w:val="en-US"/>
        </w:rPr>
        <w:t xml:space="preserve"> changed example because these have citations in the paper.</w:t>
      </w:r>
    </w:p>
  </w:comment>
  <w:comment w:id="3" w:author="Delpero, Alessio" w:date="2023-03-13T17:20:00Z" w:initials="DA">
    <w:p w14:paraId="5A5F9F46" w14:textId="13F8CAC9" w:rsidR="008D3AAE" w:rsidRPr="008D3AAE" w:rsidRDefault="008D3AA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D3AAE">
        <w:rPr>
          <w:lang w:val="en-US"/>
        </w:rPr>
        <w:t xml:space="preserve">I have spoken of artists instead of firms and changed also later on to have a consistent level of analysis. </w:t>
      </w:r>
      <w:r>
        <w:rPr>
          <w:lang w:val="en-US"/>
        </w:rPr>
        <w:t>Not sure it will be the one we will keep in the end, but I think it is good to have the more “digestible” one at this stage.</w:t>
      </w:r>
    </w:p>
  </w:comment>
  <w:comment w:id="4" w:author="Delpero, Alessio" w:date="2023-03-13T17:15:00Z" w:initials="DA">
    <w:p w14:paraId="2575DC30" w14:textId="6F18941B" w:rsidR="00064E7A" w:rsidRPr="00064E7A" w:rsidRDefault="00064E7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64E7A">
        <w:rPr>
          <w:lang w:val="en-US"/>
        </w:rPr>
        <w:t xml:space="preserve">I have added the second question to give a hint to our </w:t>
      </w:r>
      <w:r>
        <w:rPr>
          <w:lang w:val="en-US"/>
        </w:rPr>
        <w:t>DV (assuming it will be the one we will use)</w:t>
      </w:r>
    </w:p>
  </w:comment>
  <w:comment w:id="10" w:author="Delpero, Alessio" w:date="2023-03-13T17:49:00Z" w:initials="DA">
    <w:p w14:paraId="6CCB6888" w14:textId="39E578B3" w:rsidR="00A6473F" w:rsidRPr="00A6473F" w:rsidRDefault="00A6473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6473F">
        <w:rPr>
          <w:lang w:val="en-US"/>
        </w:rPr>
        <w:t xml:space="preserve">Similar to previous comment, I have used the artist as unit having strategic choices at hand. </w:t>
      </w:r>
      <w:r>
        <w:rPr>
          <w:lang w:val="en-US"/>
        </w:rPr>
        <w:t xml:space="preserve">We might then decide to go at the firm level, but I think it is </w:t>
      </w:r>
      <w:r w:rsidR="0019373F">
        <w:rPr>
          <w:lang w:val="en-US"/>
        </w:rPr>
        <w:t>more intuitive</w:t>
      </w:r>
      <w:r>
        <w:rPr>
          <w:lang w:val="en-US"/>
        </w:rPr>
        <w:t xml:space="preserve"> for the sake of this 600 words submission.</w:t>
      </w:r>
    </w:p>
  </w:comment>
  <w:comment w:id="11" w:author="Delpero, Alessio" w:date="2023-03-13T17:49:00Z" w:initials="DA">
    <w:p w14:paraId="7CC8792F" w14:textId="01E2971A" w:rsidR="00A6473F" w:rsidRPr="00A6473F" w:rsidRDefault="00A6473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6473F">
        <w:rPr>
          <w:lang w:val="en-US"/>
        </w:rPr>
        <w:t>Changed it fort he sake of this submission… not sure it will be the way to go</w:t>
      </w:r>
    </w:p>
  </w:comment>
  <w:comment w:id="12" w:author="Staub, Alexander" w:date="2023-03-14T11:54:00Z" w:initials="SA">
    <w:p w14:paraId="2BFCDCF9" w14:textId="534049F9" w:rsidR="00C76ACA" w:rsidRPr="00C76ACA" w:rsidRDefault="00C76AC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76ACA">
        <w:rPr>
          <w:lang w:val="en-US"/>
        </w:rPr>
        <w:t>Do you have any idea of what might be an additional, meaningful contribution</w:t>
      </w:r>
      <w:r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F935D4" w15:done="0"/>
  <w15:commentEx w15:paraId="544D7CE1" w15:done="0"/>
  <w15:commentEx w15:paraId="61373880" w15:done="0"/>
  <w15:commentEx w15:paraId="5A5F9F46" w15:done="0"/>
  <w15:commentEx w15:paraId="2575DC30" w15:done="0"/>
  <w15:commentEx w15:paraId="6CCB6888" w15:done="0"/>
  <w15:commentEx w15:paraId="7CC8792F" w15:done="0"/>
  <w15:commentEx w15:paraId="2BFCDC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F935D4" w16cid:durableId="28417F02"/>
  <w16cid:commentId w16cid:paraId="544D7CE1" w16cid:durableId="28417F03"/>
  <w16cid:commentId w16cid:paraId="61373880" w16cid:durableId="28417F04"/>
  <w16cid:commentId w16cid:paraId="5A5F9F46" w16cid:durableId="28417F05"/>
  <w16cid:commentId w16cid:paraId="2575DC30" w16cid:durableId="28417F06"/>
  <w16cid:commentId w16cid:paraId="6CCB6888" w16cid:durableId="28417F07"/>
  <w16cid:commentId w16cid:paraId="7CC8792F" w16cid:durableId="28417F08"/>
  <w16cid:commentId w16cid:paraId="2BFCDCF9" w16cid:durableId="28417F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lpero, Alessio">
    <w15:presenceInfo w15:providerId="AD" w15:userId="S-1-5-21-2427019623-1759575026-195824430-40607"/>
  </w15:person>
  <w15:person w15:author="Staub, Alexander">
    <w15:presenceInfo w15:providerId="Windows Live" w15:userId="96d9ab9cc32b7f34"/>
  </w15:person>
  <w15:person w15:author="Staub, Alexander [2]">
    <w15:presenceInfo w15:providerId="AD" w15:userId="S::alexander.staub@wu.ac.at::8379e484-f189-4e41-a7f5-69eab70606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A6D"/>
    <w:rsid w:val="00064E7A"/>
    <w:rsid w:val="00066ACD"/>
    <w:rsid w:val="001460AD"/>
    <w:rsid w:val="0019373F"/>
    <w:rsid w:val="00195FB2"/>
    <w:rsid w:val="00282A04"/>
    <w:rsid w:val="002E4706"/>
    <w:rsid w:val="002E5084"/>
    <w:rsid w:val="003125D0"/>
    <w:rsid w:val="00312FF0"/>
    <w:rsid w:val="00313A6D"/>
    <w:rsid w:val="004219D3"/>
    <w:rsid w:val="00431267"/>
    <w:rsid w:val="004E4F2B"/>
    <w:rsid w:val="00522B71"/>
    <w:rsid w:val="00545700"/>
    <w:rsid w:val="00597FE1"/>
    <w:rsid w:val="00684666"/>
    <w:rsid w:val="00850FE6"/>
    <w:rsid w:val="008D3AAE"/>
    <w:rsid w:val="008F0E33"/>
    <w:rsid w:val="009579C0"/>
    <w:rsid w:val="00966071"/>
    <w:rsid w:val="009723CC"/>
    <w:rsid w:val="009774DF"/>
    <w:rsid w:val="009859F0"/>
    <w:rsid w:val="00A454D9"/>
    <w:rsid w:val="00A6473F"/>
    <w:rsid w:val="00B3506F"/>
    <w:rsid w:val="00B910E8"/>
    <w:rsid w:val="00BC19C1"/>
    <w:rsid w:val="00C76ACA"/>
    <w:rsid w:val="00CC5DB5"/>
    <w:rsid w:val="00D00A76"/>
    <w:rsid w:val="00D105E6"/>
    <w:rsid w:val="00D73F4C"/>
    <w:rsid w:val="00D8670E"/>
    <w:rsid w:val="00D95F0C"/>
    <w:rsid w:val="00DE7279"/>
    <w:rsid w:val="00E00F6D"/>
    <w:rsid w:val="00E05AFA"/>
    <w:rsid w:val="00EC25D6"/>
    <w:rsid w:val="00EC4506"/>
    <w:rsid w:val="00EF524F"/>
    <w:rsid w:val="00F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DBE0"/>
  <w15:chartTrackingRefBased/>
  <w15:docId w15:val="{5E6E6982-5B5D-4878-9489-2EA7738C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1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9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9D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12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174E0-A56D-434D-9340-80D60DFE3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Delpero, Alessio</dc:creator>
  <cp:keywords/>
  <dc:description/>
  <cp:lastModifiedBy>Staub, Alexander</cp:lastModifiedBy>
  <cp:revision>2</cp:revision>
  <dcterms:created xsi:type="dcterms:W3CDTF">2023-07-14T20:33:00Z</dcterms:created>
  <dcterms:modified xsi:type="dcterms:W3CDTF">2023-07-14T20:33:00Z</dcterms:modified>
</cp:coreProperties>
</file>